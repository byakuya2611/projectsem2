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6D07" w:rsidRDefault="00C36933">
      <w:pPr>
        <w:pBdr>
          <w:top w:val="nil"/>
          <w:left w:val="nil"/>
          <w:bottom w:val="nil"/>
          <w:right w:val="nil"/>
          <w:between w:val="nil"/>
        </w:pBdr>
        <w:jc w:val="center"/>
        <w:rPr>
          <w:rFonts w:ascii="Tahoma" w:eastAsia="Tahoma" w:hAnsi="Tahoma" w:cs="Tahoma"/>
          <w:color w:val="000000"/>
          <w:sz w:val="36"/>
          <w:szCs w:val="36"/>
        </w:rPr>
      </w:pPr>
      <w:r>
        <w:rPr>
          <w:rFonts w:ascii="Tahoma" w:eastAsia="Tahoma" w:hAnsi="Tahoma" w:cs="Tahoma"/>
          <w:color w:val="000000"/>
          <w:sz w:val="36"/>
          <w:szCs w:val="36"/>
        </w:rPr>
        <w:t>BIÊN B</w:t>
      </w:r>
      <w:r>
        <w:rPr>
          <w:rFonts w:ascii="Tahoma" w:eastAsia="Tahoma" w:hAnsi="Tahoma" w:cs="Tahoma"/>
          <w:color w:val="000000"/>
          <w:sz w:val="36"/>
          <w:szCs w:val="36"/>
        </w:rPr>
        <w:t>Ả</w:t>
      </w:r>
      <w:r>
        <w:rPr>
          <w:rFonts w:ascii="Tahoma" w:eastAsia="Tahoma" w:hAnsi="Tahoma" w:cs="Tahoma"/>
          <w:color w:val="000000"/>
          <w:sz w:val="36"/>
          <w:szCs w:val="36"/>
        </w:rPr>
        <w:t>N REVIEW PROJECT</w:t>
      </w:r>
    </w:p>
    <w:p w14:paraId="00000002" w14:textId="09816DF9" w:rsidR="00F06D07" w:rsidRDefault="00C36933">
      <w:pPr>
        <w:pBdr>
          <w:top w:val="nil"/>
          <w:left w:val="nil"/>
          <w:bottom w:val="nil"/>
          <w:right w:val="nil"/>
          <w:between w:val="nil"/>
        </w:pBdr>
        <w:tabs>
          <w:tab w:val="left" w:pos="2900"/>
          <w:tab w:val="left" w:pos="5835"/>
        </w:tabs>
        <w:spacing w:before="120" w:after="120"/>
        <w:rPr>
          <w:rFonts w:ascii="Tahoma" w:eastAsia="Tahoma" w:hAnsi="Tahoma" w:cs="Tahoma"/>
          <w:color w:val="C0C0C0"/>
          <w:sz w:val="24"/>
          <w:szCs w:val="24"/>
        </w:rPr>
      </w:pPr>
      <w:r>
        <w:rPr>
          <w:rFonts w:ascii="Tahoma" w:eastAsia="Tahoma" w:hAnsi="Tahoma" w:cs="Tahoma"/>
          <w:color w:val="000000"/>
          <w:sz w:val="24"/>
          <w:szCs w:val="24"/>
        </w:rPr>
        <w:t>L</w:t>
      </w:r>
      <w:r>
        <w:rPr>
          <w:rFonts w:ascii="Tahoma" w:eastAsia="Tahoma" w:hAnsi="Tahoma" w:cs="Tahoma"/>
          <w:color w:val="000000"/>
          <w:sz w:val="24"/>
          <w:szCs w:val="24"/>
        </w:rPr>
        <w:t>ớ</w:t>
      </w:r>
      <w:r>
        <w:rPr>
          <w:rFonts w:ascii="Tahoma" w:eastAsia="Tahoma" w:hAnsi="Tahoma" w:cs="Tahoma"/>
          <w:color w:val="000000"/>
          <w:sz w:val="24"/>
          <w:szCs w:val="24"/>
        </w:rPr>
        <w:t>p:</w:t>
      </w:r>
      <w:r w:rsidR="00121AC7">
        <w:rPr>
          <w:rFonts w:ascii="Tahoma" w:eastAsia="Tahoma" w:hAnsi="Tahoma" w:cs="Tahoma"/>
          <w:color w:val="C0C0C0"/>
          <w:sz w:val="24"/>
          <w:szCs w:val="24"/>
        </w:rPr>
        <w:t>___</w:t>
      </w:r>
      <w:r w:rsidR="00121AC7" w:rsidRPr="00121AC7">
        <w:rPr>
          <w:rFonts w:ascii="Tahoma" w:eastAsia="Tahoma" w:hAnsi="Tahoma" w:cs="Tahoma"/>
          <w:sz w:val="24"/>
          <w:szCs w:val="24"/>
        </w:rPr>
        <w:t>C2009G</w:t>
      </w:r>
      <w:r>
        <w:rPr>
          <w:rFonts w:ascii="Tahoma" w:eastAsia="Tahoma" w:hAnsi="Tahoma" w:cs="Tahoma"/>
          <w:color w:val="C0C0C0"/>
          <w:sz w:val="24"/>
          <w:szCs w:val="24"/>
        </w:rPr>
        <w:t>_____</w:t>
      </w:r>
      <w:r>
        <w:rPr>
          <w:rFonts w:ascii="Tahoma" w:eastAsia="Tahoma" w:hAnsi="Tahoma" w:cs="Tahoma"/>
          <w:color w:val="000000"/>
          <w:sz w:val="24"/>
          <w:szCs w:val="24"/>
        </w:rPr>
        <w:tab/>
        <w:t>Nhóm:</w:t>
      </w:r>
      <w:r w:rsidR="00121AC7">
        <w:rPr>
          <w:rFonts w:ascii="Tahoma" w:eastAsia="Tahoma" w:hAnsi="Tahoma" w:cs="Tahoma"/>
          <w:color w:val="C0C0C0"/>
          <w:sz w:val="24"/>
          <w:szCs w:val="24"/>
        </w:rPr>
        <w:t>______</w:t>
      </w:r>
      <w:r w:rsidR="00121AC7" w:rsidRPr="00121AC7">
        <w:rPr>
          <w:rFonts w:ascii="Tahoma" w:eastAsia="Tahoma" w:hAnsi="Tahoma" w:cs="Tahoma"/>
          <w:sz w:val="24"/>
          <w:szCs w:val="24"/>
        </w:rPr>
        <w:t>1</w:t>
      </w:r>
      <w:r>
        <w:rPr>
          <w:rFonts w:ascii="Tahoma" w:eastAsia="Tahoma" w:hAnsi="Tahoma" w:cs="Tahoma"/>
          <w:color w:val="C0C0C0"/>
          <w:sz w:val="24"/>
          <w:szCs w:val="24"/>
        </w:rPr>
        <w:t>_______</w:t>
      </w:r>
      <w:r>
        <w:rPr>
          <w:rFonts w:ascii="Tahoma" w:eastAsia="Tahoma" w:hAnsi="Tahoma" w:cs="Tahoma"/>
          <w:color w:val="000000"/>
          <w:sz w:val="24"/>
          <w:szCs w:val="24"/>
        </w:rPr>
        <w:tab/>
        <w:t>Ngày:</w:t>
      </w:r>
      <w:r w:rsidR="00121AC7">
        <w:rPr>
          <w:rFonts w:ascii="Tahoma" w:eastAsia="Tahoma" w:hAnsi="Tahoma" w:cs="Tahoma"/>
          <w:color w:val="C0C0C0"/>
          <w:sz w:val="24"/>
          <w:szCs w:val="24"/>
        </w:rPr>
        <w:t>__</w:t>
      </w:r>
      <w:r w:rsidR="00121AC7" w:rsidRPr="00121AC7">
        <w:rPr>
          <w:rFonts w:ascii="Tahoma" w:eastAsia="Tahoma" w:hAnsi="Tahoma" w:cs="Tahoma"/>
          <w:sz w:val="24"/>
          <w:szCs w:val="24"/>
        </w:rPr>
        <w:t>15/12/2021</w:t>
      </w:r>
      <w:r>
        <w:rPr>
          <w:rFonts w:ascii="Tahoma" w:eastAsia="Tahoma" w:hAnsi="Tahoma" w:cs="Tahoma"/>
          <w:color w:val="C0C0C0"/>
          <w:sz w:val="24"/>
          <w:szCs w:val="24"/>
        </w:rPr>
        <w:t>_______</w:t>
      </w:r>
    </w:p>
    <w:p w14:paraId="110CA182" w14:textId="77777777" w:rsidR="00121AC7" w:rsidRDefault="00C36933">
      <w:pPr>
        <w:pBdr>
          <w:top w:val="nil"/>
          <w:left w:val="nil"/>
          <w:bottom w:val="nil"/>
          <w:right w:val="nil"/>
          <w:between w:val="nil"/>
        </w:pBdr>
        <w:tabs>
          <w:tab w:val="left" w:pos="4500"/>
        </w:tabs>
        <w:spacing w:before="120" w:after="120"/>
        <w:rPr>
          <w:rFonts w:ascii="Tahoma" w:eastAsia="Tahoma" w:hAnsi="Tahoma" w:cs="Tahoma"/>
          <w:color w:val="000000"/>
          <w:sz w:val="24"/>
          <w:szCs w:val="24"/>
        </w:rPr>
      </w:pPr>
      <w:r>
        <w:rPr>
          <w:rFonts w:ascii="Tahoma" w:eastAsia="Tahoma" w:hAnsi="Tahoma" w:cs="Tahoma"/>
          <w:b/>
          <w:color w:val="000000"/>
          <w:sz w:val="24"/>
          <w:szCs w:val="24"/>
        </w:rPr>
        <w:t>H</w:t>
      </w:r>
      <w:r>
        <w:rPr>
          <w:rFonts w:ascii="Tahoma" w:eastAsia="Tahoma" w:hAnsi="Tahoma" w:cs="Tahoma"/>
          <w:b/>
          <w:color w:val="000000"/>
          <w:sz w:val="24"/>
          <w:szCs w:val="24"/>
        </w:rPr>
        <w:t>ọ</w:t>
      </w:r>
      <w:r>
        <w:rPr>
          <w:rFonts w:ascii="Tahoma" w:eastAsia="Tahoma" w:hAnsi="Tahoma" w:cs="Tahoma"/>
          <w:b/>
          <w:color w:val="000000"/>
          <w:sz w:val="24"/>
          <w:szCs w:val="24"/>
        </w:rPr>
        <w:t>c viên tham d</w:t>
      </w:r>
      <w:r>
        <w:rPr>
          <w:rFonts w:ascii="Tahoma" w:eastAsia="Tahoma" w:hAnsi="Tahoma" w:cs="Tahoma"/>
          <w:b/>
          <w:color w:val="000000"/>
          <w:sz w:val="24"/>
          <w:szCs w:val="24"/>
        </w:rPr>
        <w:t>ự</w:t>
      </w:r>
      <w:r>
        <w:rPr>
          <w:rFonts w:ascii="Tahoma" w:eastAsia="Tahoma" w:hAnsi="Tahoma" w:cs="Tahoma"/>
          <w:b/>
          <w:color w:val="000000"/>
          <w:sz w:val="24"/>
          <w:szCs w:val="24"/>
        </w:rPr>
        <w:t>:</w:t>
      </w:r>
      <w:r>
        <w:rPr>
          <w:rFonts w:ascii="Tahoma" w:eastAsia="Tahoma" w:hAnsi="Tahoma" w:cs="Tahoma"/>
          <w:color w:val="000000"/>
          <w:sz w:val="24"/>
          <w:szCs w:val="24"/>
        </w:rPr>
        <w:tab/>
      </w:r>
    </w:p>
    <w:p w14:paraId="00000003" w14:textId="0A7F5E34" w:rsidR="00F06D07" w:rsidRPr="00121AC7" w:rsidRDefault="00C36933">
      <w:pPr>
        <w:pBdr>
          <w:top w:val="nil"/>
          <w:left w:val="nil"/>
          <w:bottom w:val="nil"/>
          <w:right w:val="nil"/>
          <w:between w:val="nil"/>
        </w:pBdr>
        <w:tabs>
          <w:tab w:val="left" w:pos="4500"/>
        </w:tabs>
        <w:spacing w:before="120" w:after="120"/>
        <w:rPr>
          <w:rFonts w:eastAsia="Tahoma"/>
          <w:b/>
          <w:color w:val="000000"/>
          <w:sz w:val="32"/>
          <w:szCs w:val="32"/>
        </w:rPr>
      </w:pPr>
      <w:r w:rsidRPr="00121AC7">
        <w:rPr>
          <w:rFonts w:eastAsia="Tahoma"/>
          <w:b/>
          <w:color w:val="000000"/>
          <w:sz w:val="32"/>
          <w:szCs w:val="32"/>
        </w:rPr>
        <w:t>1)</w:t>
      </w:r>
      <w:r w:rsidRPr="00121AC7">
        <w:rPr>
          <w:rFonts w:eastAsia="Tahoma"/>
          <w:b/>
          <w:color w:val="C0C0C0"/>
          <w:sz w:val="32"/>
          <w:szCs w:val="32"/>
        </w:rPr>
        <w:t>_____</w:t>
      </w:r>
      <w:r w:rsidR="00121AC7" w:rsidRPr="00121AC7">
        <w:rPr>
          <w:rFonts w:eastAsia="Tahoma"/>
          <w:b/>
          <w:i/>
          <w:sz w:val="32"/>
          <w:szCs w:val="32"/>
        </w:rPr>
        <w:t>Nguyễn Hùng Anh</w:t>
      </w:r>
      <w:r w:rsidR="00121AC7" w:rsidRPr="00121AC7">
        <w:rPr>
          <w:rFonts w:eastAsia="Tahoma"/>
          <w:b/>
          <w:sz w:val="32"/>
          <w:szCs w:val="32"/>
        </w:rPr>
        <w:t xml:space="preserve"> </w:t>
      </w:r>
      <w:r w:rsidR="00121AC7" w:rsidRPr="00121AC7">
        <w:rPr>
          <w:rFonts w:eastAsia="Tahoma"/>
          <w:b/>
          <w:color w:val="C0C0C0"/>
          <w:sz w:val="32"/>
          <w:szCs w:val="32"/>
        </w:rPr>
        <w:t>______</w:t>
      </w:r>
      <w:bookmarkStart w:id="0" w:name="_GoBack"/>
      <w:bookmarkEnd w:id="0"/>
    </w:p>
    <w:p w14:paraId="52B37A2C" w14:textId="5FCAF589" w:rsidR="00121AC7" w:rsidRPr="00121AC7" w:rsidRDefault="00C36933">
      <w:pPr>
        <w:pBdr>
          <w:top w:val="nil"/>
          <w:left w:val="nil"/>
          <w:bottom w:val="nil"/>
          <w:right w:val="nil"/>
          <w:between w:val="nil"/>
        </w:pBdr>
        <w:tabs>
          <w:tab w:val="left" w:pos="5000"/>
          <w:tab w:val="left" w:pos="4500"/>
        </w:tabs>
        <w:spacing w:before="120" w:after="120"/>
        <w:rPr>
          <w:b/>
          <w:color w:val="000000"/>
          <w:sz w:val="32"/>
          <w:szCs w:val="32"/>
        </w:rPr>
      </w:pPr>
      <w:r w:rsidRPr="00121AC7">
        <w:rPr>
          <w:b/>
          <w:color w:val="000000"/>
          <w:sz w:val="32"/>
          <w:szCs w:val="32"/>
        </w:rPr>
        <w:t>2)</w:t>
      </w:r>
      <w:r w:rsidRPr="00121AC7">
        <w:rPr>
          <w:rFonts w:eastAsia="Tahoma"/>
          <w:b/>
          <w:color w:val="C0C0C0"/>
          <w:sz w:val="32"/>
          <w:szCs w:val="32"/>
        </w:rPr>
        <w:t>_____</w:t>
      </w:r>
      <w:r w:rsidR="00121AC7" w:rsidRPr="00121AC7">
        <w:rPr>
          <w:rFonts w:eastAsia="Tahoma"/>
          <w:b/>
          <w:i/>
          <w:sz w:val="32"/>
          <w:szCs w:val="32"/>
        </w:rPr>
        <w:t>Ngô Minh Hiếu</w:t>
      </w:r>
      <w:r w:rsidR="00121AC7" w:rsidRPr="00121AC7">
        <w:rPr>
          <w:rFonts w:eastAsia="Tahoma"/>
          <w:b/>
          <w:sz w:val="32"/>
          <w:szCs w:val="32"/>
        </w:rPr>
        <w:t xml:space="preserve"> </w:t>
      </w:r>
      <w:r w:rsidRPr="00121AC7">
        <w:rPr>
          <w:rFonts w:eastAsia="Tahoma"/>
          <w:b/>
          <w:color w:val="C0C0C0"/>
          <w:sz w:val="32"/>
          <w:szCs w:val="32"/>
        </w:rPr>
        <w:t>___________</w:t>
      </w:r>
    </w:p>
    <w:p w14:paraId="00000004" w14:textId="534DB201" w:rsidR="00F06D07" w:rsidRPr="00121AC7" w:rsidRDefault="00C36933">
      <w:pPr>
        <w:pBdr>
          <w:top w:val="nil"/>
          <w:left w:val="nil"/>
          <w:bottom w:val="nil"/>
          <w:right w:val="nil"/>
          <w:between w:val="nil"/>
        </w:pBdr>
        <w:tabs>
          <w:tab w:val="left" w:pos="5000"/>
          <w:tab w:val="left" w:pos="4500"/>
        </w:tabs>
        <w:spacing w:before="120" w:after="120"/>
        <w:rPr>
          <w:b/>
          <w:color w:val="000000"/>
          <w:sz w:val="32"/>
          <w:szCs w:val="32"/>
        </w:rPr>
      </w:pPr>
      <w:r w:rsidRPr="00121AC7">
        <w:rPr>
          <w:b/>
          <w:color w:val="000000"/>
          <w:sz w:val="32"/>
          <w:szCs w:val="32"/>
        </w:rPr>
        <w:t>3)</w:t>
      </w:r>
      <w:r w:rsidRPr="00121AC7">
        <w:rPr>
          <w:rFonts w:eastAsia="Tahoma"/>
          <w:b/>
          <w:color w:val="C0C0C0"/>
          <w:sz w:val="32"/>
          <w:szCs w:val="32"/>
        </w:rPr>
        <w:t>_____</w:t>
      </w:r>
      <w:r w:rsidR="00121AC7" w:rsidRPr="00121AC7">
        <w:rPr>
          <w:rFonts w:eastAsia="Tahoma"/>
          <w:b/>
          <w:sz w:val="32"/>
          <w:szCs w:val="32"/>
        </w:rPr>
        <w:t xml:space="preserve">Nguyễn Quốc Bảo </w:t>
      </w:r>
      <w:r w:rsidRPr="00121AC7">
        <w:rPr>
          <w:rFonts w:eastAsia="Tahoma"/>
          <w:b/>
          <w:color w:val="C0C0C0"/>
          <w:sz w:val="32"/>
          <w:szCs w:val="32"/>
        </w:rPr>
        <w:t>_______</w:t>
      </w:r>
    </w:p>
    <w:p w14:paraId="00000006" w14:textId="68DE3377" w:rsidR="00F06D07" w:rsidRPr="00121AC7" w:rsidRDefault="00C36933" w:rsidP="00121AC7">
      <w:pPr>
        <w:pBdr>
          <w:top w:val="nil"/>
          <w:left w:val="nil"/>
          <w:bottom w:val="nil"/>
          <w:right w:val="nil"/>
          <w:between w:val="nil"/>
        </w:pBdr>
        <w:spacing w:before="120" w:after="120"/>
        <w:rPr>
          <w:rFonts w:eastAsia="Tahoma"/>
          <w:color w:val="C0C0C0"/>
          <w:sz w:val="28"/>
          <w:szCs w:val="28"/>
        </w:rPr>
      </w:pPr>
      <w:r w:rsidRPr="00121AC7">
        <w:rPr>
          <w:rFonts w:eastAsia="Tahoma"/>
          <w:color w:val="000000"/>
          <w:sz w:val="28"/>
          <w:szCs w:val="28"/>
        </w:rPr>
        <w:t>K</w:t>
      </w:r>
      <w:r w:rsidRPr="00121AC7">
        <w:rPr>
          <w:rFonts w:eastAsia="Tahoma"/>
          <w:color w:val="000000"/>
          <w:sz w:val="28"/>
          <w:szCs w:val="28"/>
        </w:rPr>
        <w:t>ế</w:t>
      </w:r>
      <w:r w:rsidRPr="00121AC7">
        <w:rPr>
          <w:rFonts w:eastAsia="Tahoma"/>
          <w:color w:val="000000"/>
          <w:sz w:val="28"/>
          <w:szCs w:val="28"/>
        </w:rPr>
        <w:t>t qu</w:t>
      </w:r>
      <w:r w:rsidRPr="00121AC7">
        <w:rPr>
          <w:rFonts w:eastAsia="Tahoma"/>
          <w:color w:val="000000"/>
          <w:sz w:val="28"/>
          <w:szCs w:val="28"/>
        </w:rPr>
        <w:t>ả</w:t>
      </w:r>
      <w:r w:rsidRPr="00121AC7">
        <w:rPr>
          <w:rFonts w:eastAsia="Tahoma"/>
          <w:color w:val="000000"/>
          <w:sz w:val="28"/>
          <w:szCs w:val="28"/>
        </w:rPr>
        <w:t xml:space="preserve"> đ</w:t>
      </w:r>
      <w:r w:rsidRPr="00121AC7">
        <w:rPr>
          <w:rFonts w:eastAsia="Tahoma"/>
          <w:color w:val="000000"/>
          <w:sz w:val="28"/>
          <w:szCs w:val="28"/>
        </w:rPr>
        <w:t>ạ</w:t>
      </w:r>
      <w:r w:rsidRPr="00121AC7">
        <w:rPr>
          <w:rFonts w:eastAsia="Tahoma"/>
          <w:color w:val="000000"/>
          <w:sz w:val="28"/>
          <w:szCs w:val="28"/>
        </w:rPr>
        <w:t>t đư</w:t>
      </w:r>
      <w:r w:rsidRPr="00121AC7">
        <w:rPr>
          <w:rFonts w:eastAsia="Tahoma"/>
          <w:color w:val="000000"/>
          <w:sz w:val="28"/>
          <w:szCs w:val="28"/>
        </w:rPr>
        <w:t>ợ</w:t>
      </w:r>
      <w:r w:rsidRPr="00121AC7">
        <w:rPr>
          <w:rFonts w:eastAsia="Tahoma"/>
          <w:color w:val="000000"/>
          <w:sz w:val="28"/>
          <w:szCs w:val="28"/>
        </w:rPr>
        <w:t>c:</w:t>
      </w:r>
      <w:r w:rsidR="00121AC7" w:rsidRPr="00121AC7">
        <w:rPr>
          <w:rFonts w:eastAsia="Tahoma"/>
          <w:color w:val="000000"/>
          <w:sz w:val="28"/>
          <w:szCs w:val="28"/>
        </w:rPr>
        <w:t xml:space="preserve"> Nhóm đã hoàn thiện cơ bản và đã phân rõ các chức năng của chương trình.</w:t>
      </w:r>
    </w:p>
    <w:p w14:paraId="00000007" w14:textId="13EAFA74" w:rsidR="00F06D07" w:rsidRPr="00121AC7" w:rsidRDefault="00C36933" w:rsidP="00121AC7">
      <w:pPr>
        <w:pBdr>
          <w:top w:val="nil"/>
          <w:left w:val="nil"/>
          <w:bottom w:val="nil"/>
          <w:right w:val="nil"/>
          <w:between w:val="nil"/>
        </w:pBdr>
        <w:spacing w:before="120" w:after="120"/>
        <w:rPr>
          <w:rFonts w:eastAsia="Tahoma"/>
          <w:color w:val="C0C0C0"/>
          <w:sz w:val="28"/>
          <w:szCs w:val="28"/>
        </w:rPr>
      </w:pPr>
      <w:r w:rsidRPr="00121AC7">
        <w:rPr>
          <w:rFonts w:eastAsia="Tahoma"/>
          <w:color w:val="000000"/>
          <w:sz w:val="28"/>
          <w:szCs w:val="28"/>
        </w:rPr>
        <w:t>Các đi</w:t>
      </w:r>
      <w:r w:rsidRPr="00121AC7">
        <w:rPr>
          <w:rFonts w:eastAsia="Tahoma"/>
          <w:color w:val="000000"/>
          <w:sz w:val="28"/>
          <w:szCs w:val="28"/>
        </w:rPr>
        <w:t>ể</w:t>
      </w:r>
      <w:r w:rsidRPr="00121AC7">
        <w:rPr>
          <w:rFonts w:eastAsia="Tahoma"/>
          <w:color w:val="000000"/>
          <w:sz w:val="28"/>
          <w:szCs w:val="28"/>
        </w:rPr>
        <w:t>m c</w:t>
      </w:r>
      <w:r w:rsidRPr="00121AC7">
        <w:rPr>
          <w:rFonts w:eastAsia="Tahoma"/>
          <w:color w:val="000000"/>
          <w:sz w:val="28"/>
          <w:szCs w:val="28"/>
        </w:rPr>
        <w:t>ầ</w:t>
      </w:r>
      <w:r w:rsidRPr="00121AC7">
        <w:rPr>
          <w:rFonts w:eastAsia="Tahoma"/>
          <w:color w:val="000000"/>
          <w:sz w:val="28"/>
          <w:szCs w:val="28"/>
        </w:rPr>
        <w:t>n ch</w:t>
      </w:r>
      <w:r w:rsidRPr="00121AC7">
        <w:rPr>
          <w:rFonts w:eastAsia="Tahoma"/>
          <w:color w:val="000000"/>
          <w:sz w:val="28"/>
          <w:szCs w:val="28"/>
        </w:rPr>
        <w:t>ỉ</w:t>
      </w:r>
      <w:r w:rsidRPr="00121AC7">
        <w:rPr>
          <w:rFonts w:eastAsia="Tahoma"/>
          <w:color w:val="000000"/>
          <w:sz w:val="28"/>
          <w:szCs w:val="28"/>
        </w:rPr>
        <w:t>nh s</w:t>
      </w:r>
      <w:r w:rsidRPr="00121AC7">
        <w:rPr>
          <w:rFonts w:eastAsia="Tahoma"/>
          <w:color w:val="000000"/>
          <w:sz w:val="28"/>
          <w:szCs w:val="28"/>
        </w:rPr>
        <w:t>ử</w:t>
      </w:r>
      <w:r w:rsidRPr="00121AC7">
        <w:rPr>
          <w:rFonts w:eastAsia="Tahoma"/>
          <w:color w:val="000000"/>
          <w:sz w:val="28"/>
          <w:szCs w:val="28"/>
        </w:rPr>
        <w:t xml:space="preserve">a: </w:t>
      </w:r>
      <w:r w:rsidR="00121AC7" w:rsidRPr="00121AC7">
        <w:rPr>
          <w:rFonts w:eastAsia="Tahoma"/>
          <w:color w:val="000000"/>
          <w:sz w:val="28"/>
          <w:szCs w:val="28"/>
        </w:rPr>
        <w:t>Phần giao diện còn đơn giản, vẫn còn có thể triển khai thêm 1 số tính năng</w:t>
      </w:r>
    </w:p>
    <w:p w14:paraId="00000008" w14:textId="15286768" w:rsidR="00F06D07" w:rsidRPr="00121AC7" w:rsidRDefault="00C36933" w:rsidP="00121AC7">
      <w:pPr>
        <w:pBdr>
          <w:top w:val="nil"/>
          <w:left w:val="nil"/>
          <w:bottom w:val="nil"/>
          <w:right w:val="nil"/>
          <w:between w:val="nil"/>
        </w:pBdr>
        <w:spacing w:before="120" w:after="120"/>
        <w:rPr>
          <w:rFonts w:eastAsia="Tahoma"/>
          <w:color w:val="000000"/>
          <w:sz w:val="28"/>
          <w:szCs w:val="28"/>
        </w:rPr>
      </w:pPr>
      <w:r w:rsidRPr="00121AC7">
        <w:rPr>
          <w:rFonts w:eastAsia="Tahoma"/>
          <w:color w:val="000000"/>
          <w:sz w:val="28"/>
          <w:szCs w:val="28"/>
        </w:rPr>
        <w:t>Nhi</w:t>
      </w:r>
      <w:r w:rsidRPr="00121AC7">
        <w:rPr>
          <w:rFonts w:eastAsia="Tahoma"/>
          <w:color w:val="000000"/>
          <w:sz w:val="28"/>
          <w:szCs w:val="28"/>
        </w:rPr>
        <w:t>ệ</w:t>
      </w:r>
      <w:r w:rsidRPr="00121AC7">
        <w:rPr>
          <w:rFonts w:eastAsia="Tahoma"/>
          <w:color w:val="000000"/>
          <w:sz w:val="28"/>
          <w:szCs w:val="28"/>
        </w:rPr>
        <w:t>m v</w:t>
      </w:r>
      <w:r w:rsidRPr="00121AC7">
        <w:rPr>
          <w:rFonts w:eastAsia="Tahoma"/>
          <w:color w:val="000000"/>
          <w:sz w:val="28"/>
          <w:szCs w:val="28"/>
        </w:rPr>
        <w:t>ụ</w:t>
      </w:r>
      <w:r w:rsidRPr="00121AC7">
        <w:rPr>
          <w:rFonts w:eastAsia="Tahoma"/>
          <w:color w:val="000000"/>
          <w:sz w:val="28"/>
          <w:szCs w:val="28"/>
        </w:rPr>
        <w:t xml:space="preserve"> ti</w:t>
      </w:r>
      <w:r w:rsidRPr="00121AC7">
        <w:rPr>
          <w:rFonts w:eastAsia="Tahoma"/>
          <w:color w:val="000000"/>
          <w:sz w:val="28"/>
          <w:szCs w:val="28"/>
        </w:rPr>
        <w:t>ế</w:t>
      </w:r>
      <w:r w:rsidRPr="00121AC7">
        <w:rPr>
          <w:rFonts w:eastAsia="Tahoma"/>
          <w:color w:val="000000"/>
          <w:sz w:val="28"/>
          <w:szCs w:val="28"/>
        </w:rPr>
        <w:t xml:space="preserve">p </w:t>
      </w:r>
      <w:r w:rsidRPr="00121AC7">
        <w:rPr>
          <w:rFonts w:eastAsia="Tahoma"/>
          <w:color w:val="000000"/>
          <w:sz w:val="28"/>
          <w:szCs w:val="28"/>
        </w:rPr>
        <w:t xml:space="preserve">theo: </w:t>
      </w:r>
      <w:r w:rsidR="00121AC7" w:rsidRPr="00121AC7">
        <w:rPr>
          <w:rFonts w:eastAsia="Tahoma"/>
          <w:color w:val="000000"/>
          <w:sz w:val="28"/>
          <w:szCs w:val="28"/>
        </w:rPr>
        <w:t>Hiện tại chương trình mới là cơ bản. Cần thêm 1 số các tính năng như: mở rộng thành chương trình quản lý nhiều rạp phim (hiện tại được thiết kế quản lý 1 rạp), thay code của vé thành mã QR, thêm tính năng mua đồ ăn và nước uống, nâng cấp tính năng thanh toán để có thể sử dụng các loại thẻ cũng như các ứng dụng ví điện tử để thanh toán.</w:t>
      </w:r>
    </w:p>
    <w:p w14:paraId="00000009" w14:textId="77777777" w:rsidR="00F06D07" w:rsidRDefault="00F06D07">
      <w:pPr>
        <w:pBdr>
          <w:top w:val="nil"/>
          <w:left w:val="nil"/>
          <w:bottom w:val="nil"/>
          <w:right w:val="nil"/>
          <w:between w:val="nil"/>
        </w:pBdr>
        <w:spacing w:before="120" w:after="120"/>
        <w:jc w:val="center"/>
        <w:rPr>
          <w:rFonts w:ascii="Tahoma" w:eastAsia="Tahoma" w:hAnsi="Tahoma" w:cs="Tahoma"/>
          <w:color w:val="000000"/>
          <w:sz w:val="24"/>
          <w:szCs w:val="24"/>
        </w:rPr>
      </w:pPr>
    </w:p>
    <w:p w14:paraId="0000000A" w14:textId="77777777" w:rsidR="00F06D07" w:rsidRPr="00F06D07" w:rsidRDefault="00C36933" w:rsidP="00F06D07">
      <w:pPr>
        <w:spacing w:before="120" w:after="120"/>
        <w:jc w:val="right"/>
        <w:rPr>
          <w:b/>
          <w:color w:val="000000"/>
          <w:sz w:val="24"/>
          <w:szCs w:val="24"/>
          <w:rPrChange w:id="1" w:author="Judas Iscariot" w:date="2017-05-10T17:19:00Z">
            <w:rPr>
              <w:rFonts w:ascii="Tahoma" w:eastAsia="Tahoma" w:hAnsi="Tahoma" w:cs="Tahoma"/>
            </w:rPr>
          </w:rPrChange>
        </w:rPr>
        <w:pPrChange w:id="2" w:author="Judas Iscariot" w:date="2017-05-10T17:19:00Z">
          <w:pPr>
            <w:spacing w:before="120" w:after="120"/>
            <w:jc w:val="center"/>
          </w:pPr>
        </w:pPrChange>
      </w:pPr>
      <w:ins w:id="3" w:author="Judas Iscariot" w:date="2017-05-10T17:19:00Z">
        <w:r>
          <w:rPr>
            <w:rFonts w:ascii="Tahoma" w:eastAsia="Tahoma" w:hAnsi="Tahoma" w:cs="Tahoma"/>
            <w:b/>
            <w:rPrChange w:id="4" w:author="Judas Iscariot" w:date="2017-05-10T17:19:00Z">
              <w:rPr>
                <w:rFonts w:ascii="Tahoma" w:eastAsia="Tahoma" w:hAnsi="Tahoma" w:cs="Tahoma"/>
              </w:rPr>
            </w:rPrChange>
          </w:rPr>
          <w:t>Xác nh</w:t>
        </w:r>
        <w:r>
          <w:rPr>
            <w:rFonts w:ascii="Tahoma" w:eastAsia="Tahoma" w:hAnsi="Tahoma" w:cs="Tahoma"/>
            <w:b/>
            <w:rPrChange w:id="5" w:author="Judas Iscariot" w:date="2017-05-10T17:19:00Z">
              <w:rPr>
                <w:rFonts w:ascii="Tahoma" w:eastAsia="Tahoma" w:hAnsi="Tahoma" w:cs="Tahoma"/>
              </w:rPr>
            </w:rPrChange>
          </w:rPr>
          <w:t>ậ</w:t>
        </w:r>
        <w:r>
          <w:rPr>
            <w:rFonts w:ascii="Tahoma" w:eastAsia="Tahoma" w:hAnsi="Tahoma" w:cs="Tahoma"/>
            <w:b/>
            <w:rPrChange w:id="6" w:author="Judas Iscariot" w:date="2017-05-10T17:19:00Z">
              <w:rPr>
                <w:rFonts w:ascii="Tahoma" w:eastAsia="Tahoma" w:hAnsi="Tahoma" w:cs="Tahoma"/>
              </w:rPr>
            </w:rPrChange>
          </w:rPr>
          <w:t>n c</w:t>
        </w:r>
        <w:r>
          <w:rPr>
            <w:rFonts w:ascii="Tahoma" w:eastAsia="Tahoma" w:hAnsi="Tahoma" w:cs="Tahoma"/>
            <w:b/>
            <w:rPrChange w:id="7" w:author="Judas Iscariot" w:date="2017-05-10T17:19:00Z">
              <w:rPr>
                <w:rFonts w:ascii="Tahoma" w:eastAsia="Tahoma" w:hAnsi="Tahoma" w:cs="Tahoma"/>
              </w:rPr>
            </w:rPrChange>
          </w:rPr>
          <w:t>ủ</w:t>
        </w:r>
        <w:r>
          <w:rPr>
            <w:rFonts w:ascii="Tahoma" w:eastAsia="Tahoma" w:hAnsi="Tahoma" w:cs="Tahoma"/>
            <w:b/>
            <w:rPrChange w:id="8" w:author="Judas Iscariot" w:date="2017-05-10T17:19:00Z">
              <w:rPr>
                <w:rFonts w:ascii="Tahoma" w:eastAsia="Tahoma" w:hAnsi="Tahoma" w:cs="Tahoma"/>
              </w:rPr>
            </w:rPrChange>
          </w:rPr>
          <w:t>a th</w:t>
        </w:r>
        <w:r>
          <w:rPr>
            <w:rFonts w:ascii="Tahoma" w:eastAsia="Tahoma" w:hAnsi="Tahoma" w:cs="Tahoma"/>
            <w:b/>
            <w:rPrChange w:id="9" w:author="Judas Iscariot" w:date="2017-05-10T17:19:00Z">
              <w:rPr>
                <w:rFonts w:ascii="Tahoma" w:eastAsia="Tahoma" w:hAnsi="Tahoma" w:cs="Tahoma"/>
              </w:rPr>
            </w:rPrChange>
          </w:rPr>
          <w:t>ầ</w:t>
        </w:r>
        <w:r>
          <w:rPr>
            <w:rFonts w:ascii="Tahoma" w:eastAsia="Tahoma" w:hAnsi="Tahoma" w:cs="Tahoma"/>
            <w:b/>
            <w:rPrChange w:id="10" w:author="Judas Iscariot" w:date="2017-05-10T17:19:00Z">
              <w:rPr>
                <w:rFonts w:ascii="Tahoma" w:eastAsia="Tahoma" w:hAnsi="Tahoma" w:cs="Tahoma"/>
              </w:rPr>
            </w:rPrChange>
          </w:rPr>
          <w:t>y hư</w:t>
        </w:r>
        <w:r>
          <w:rPr>
            <w:rFonts w:ascii="Tahoma" w:eastAsia="Tahoma" w:hAnsi="Tahoma" w:cs="Tahoma"/>
            <w:b/>
            <w:rPrChange w:id="11" w:author="Judas Iscariot" w:date="2017-05-10T17:19:00Z">
              <w:rPr>
                <w:rFonts w:ascii="Tahoma" w:eastAsia="Tahoma" w:hAnsi="Tahoma" w:cs="Tahoma"/>
              </w:rPr>
            </w:rPrChange>
          </w:rPr>
          <w:t>ớ</w:t>
        </w:r>
        <w:r>
          <w:rPr>
            <w:rFonts w:ascii="Tahoma" w:eastAsia="Tahoma" w:hAnsi="Tahoma" w:cs="Tahoma"/>
            <w:b/>
            <w:rPrChange w:id="12" w:author="Judas Iscariot" w:date="2017-05-10T17:19:00Z">
              <w:rPr>
                <w:rFonts w:ascii="Tahoma" w:eastAsia="Tahoma" w:hAnsi="Tahoma" w:cs="Tahoma"/>
              </w:rPr>
            </w:rPrChange>
          </w:rPr>
          <w:t>ng d</w:t>
        </w:r>
        <w:r>
          <w:rPr>
            <w:rFonts w:ascii="Tahoma" w:eastAsia="Tahoma" w:hAnsi="Tahoma" w:cs="Tahoma"/>
            <w:b/>
            <w:rPrChange w:id="13" w:author="Judas Iscariot" w:date="2017-05-10T17:19:00Z">
              <w:rPr>
                <w:rFonts w:ascii="Tahoma" w:eastAsia="Tahoma" w:hAnsi="Tahoma" w:cs="Tahoma"/>
              </w:rPr>
            </w:rPrChange>
          </w:rPr>
          <w:t>ẫ</w:t>
        </w:r>
        <w:r>
          <w:rPr>
            <w:rFonts w:ascii="Tahoma" w:eastAsia="Tahoma" w:hAnsi="Tahoma" w:cs="Tahoma"/>
            <w:b/>
            <w:rPrChange w:id="14" w:author="Judas Iscariot" w:date="2017-05-10T17:19:00Z">
              <w:rPr>
                <w:rFonts w:ascii="Tahoma" w:eastAsia="Tahoma" w:hAnsi="Tahoma" w:cs="Tahoma"/>
              </w:rPr>
            </w:rPrChange>
          </w:rPr>
          <w:t>n</w:t>
        </w:r>
      </w:ins>
    </w:p>
    <w:sectPr w:rsidR="00F06D07" w:rsidRPr="00F06D07">
      <w:footerReference w:type="even" r:id="rId6"/>
      <w:footerReference w:type="default" r:id="rId7"/>
      <w:pgSz w:w="11909" w:h="16834"/>
      <w:pgMar w:top="864" w:right="1440" w:bottom="864"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37D80" w14:textId="77777777" w:rsidR="00C36933" w:rsidRDefault="00C36933">
      <w:r>
        <w:separator/>
      </w:r>
    </w:p>
  </w:endnote>
  <w:endnote w:type="continuationSeparator" w:id="0">
    <w:p w14:paraId="61AD7354" w14:textId="77777777" w:rsidR="00C36933" w:rsidRDefault="00C3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C" w14:textId="77777777" w:rsidR="00F06D07" w:rsidRDefault="00C36933">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0000000D" w14:textId="77777777" w:rsidR="00F06D07" w:rsidRDefault="00F06D07">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F06D07" w:rsidRDefault="00F06D07">
    <w:pPr>
      <w:pBdr>
        <w:top w:val="nil"/>
        <w:left w:val="nil"/>
        <w:bottom w:val="nil"/>
        <w:right w:val="nil"/>
        <w:between w:val="nil"/>
      </w:pBdr>
      <w:tabs>
        <w:tab w:val="center" w:pos="4320"/>
        <w:tab w:val="right" w:pos="8640"/>
      </w:tabs>
      <w:ind w:right="360"/>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B2D18" w14:textId="77777777" w:rsidR="00C36933" w:rsidRDefault="00C36933">
      <w:r>
        <w:separator/>
      </w:r>
    </w:p>
  </w:footnote>
  <w:footnote w:type="continuationSeparator" w:id="0">
    <w:p w14:paraId="3D1A7193" w14:textId="77777777" w:rsidR="00C36933" w:rsidRDefault="00C36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07"/>
    <w:rsid w:val="00121AC7"/>
    <w:rsid w:val="00C36933"/>
    <w:rsid w:val="00F06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5C7A"/>
  <w15:docId w15:val="{2AF6D571-BBCC-4B48-902F-3EBE5D63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662</Characters>
  <Application>Microsoft Office Word</Application>
  <DocSecurity>0</DocSecurity>
  <Lines>5</Lines>
  <Paragraphs>1</Paragraphs>
  <ScaleCrop>false</ScaleCrop>
  <Company>Microsoft</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2021-12-21T12:26:00Z</dcterms:created>
  <dcterms:modified xsi:type="dcterms:W3CDTF">2021-12-21T12:35:00Z</dcterms:modified>
</cp:coreProperties>
</file>